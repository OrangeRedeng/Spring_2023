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:rsidR="00D43108" w:rsidRPr="00D43108" w:rsidRDefault="00D43108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 w:rsidRPr="00D431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Реализация пошаговых блок-схем алгоритмов</w:t>
      </w:r>
      <w:r w:rsidRPr="00D43108">
        <w:rPr>
          <w:rFonts w:ascii="Times New Roman" w:hAnsi="Times New Roman"/>
          <w:color w:val="7F7F7F"/>
          <w:sz w:val="20"/>
          <w:szCs w:val="20"/>
          <w:u w:val="single"/>
        </w:rPr>
        <w:t xml:space="preserve"> 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43108" w:rsidRDefault="00D43108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</w:t>
      </w:r>
    </w:p>
    <w:p w:rsidR="00840DEF" w:rsidRDefault="00D43108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43108" w:rsidRPr="00D43108">
        <w:rPr>
          <w:rFonts w:ascii="Times New Roman" w:hAnsi="Times New Roman"/>
          <w:u w:val="single"/>
        </w:rPr>
        <w:t>Сафонов Егор</w:t>
      </w:r>
      <w:r w:rsidR="00D43108">
        <w:rPr>
          <w:rFonts w:ascii="Times New Roman" w:hAnsi="Times New Roman"/>
        </w:rPr>
        <w:t>________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43108">
        <w:rPr>
          <w:rFonts w:ascii="Times New Roman" w:hAnsi="Times New Roman"/>
          <w:sz w:val="20"/>
          <w:szCs w:val="20"/>
          <w:u w:val="single"/>
        </w:rPr>
        <w:t xml:space="preserve"> </w:t>
      </w:r>
      <w:r w:rsidR="00D43108" w:rsidRPr="00D43108">
        <w:rPr>
          <w:rFonts w:ascii="Times New Roman" w:hAnsi="Times New Roman"/>
          <w:sz w:val="20"/>
          <w:szCs w:val="20"/>
          <w:u w:val="single"/>
        </w:rPr>
        <w:t>22ИСз</w:t>
      </w:r>
      <w:r>
        <w:rPr>
          <w:rFonts w:ascii="Times New Roman" w:hAnsi="Times New Roman"/>
          <w:sz w:val="20"/>
          <w:szCs w:val="20"/>
        </w:rPr>
        <w:t>_____________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F7556" w:rsidRPr="00D43108" w:rsidRDefault="00840DEF" w:rsidP="00D4310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</w:p>
    <w:p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FD4497">
        <w:rPr>
          <w:rFonts w:ascii="Times New Roman" w:hAnsi="Times New Roman" w:cs="Times New Roman"/>
          <w:b/>
          <w:sz w:val="24"/>
          <w:szCs w:val="20"/>
        </w:rPr>
        <w:t>3</w:t>
      </w:r>
    </w:p>
    <w:p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D43108" w:rsidRDefault="00D43108" w:rsidP="00840DEF">
      <w:pPr>
        <w:ind w:left="-567"/>
        <w:jc w:val="both"/>
        <w:rPr>
          <w:rFonts w:ascii="Arial" w:hAnsi="Arial" w:cs="Arial"/>
        </w:rPr>
      </w:pPr>
      <w:r w:rsidRPr="00D43108">
        <w:rPr>
          <w:rFonts w:ascii="Arial" w:hAnsi="Arial" w:cs="Arial"/>
        </w:rPr>
        <w:t>Вычеркните из слова А все буквы, которые встречаются в слове В.</w:t>
      </w:r>
    </w:p>
    <w:p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D43108" w:rsidRDefault="00D43108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Ход работы: </w:t>
      </w:r>
    </w:p>
    <w:p w:rsidR="00DA5217" w:rsidRPr="00D43108" w:rsidRDefault="007D5B7D" w:rsidP="00D4310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F623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203835</wp:posOffset>
                </wp:positionV>
                <wp:extent cx="1352550" cy="533400"/>
                <wp:effectExtent l="9525" t="6985" r="9525" b="12065"/>
                <wp:wrapNone/>
                <wp:docPr id="7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A12058" id="Oval 2" o:spid="_x0000_s1026" style="position:absolute;margin-left:146.7pt;margin-top:16.05pt;width:106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"/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51435</wp:posOffset>
                </wp:positionV>
                <wp:extent cx="897255" cy="264795"/>
                <wp:effectExtent l="9525" t="11430" r="7620" b="9525"/>
                <wp:wrapNone/>
                <wp:docPr id="7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D" w:rsidRDefault="0064263D" w:rsidP="0064263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63.95pt;margin-top:4.05pt;width:70.65pt;height:2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" strokecolor="white [3212]">
                <v:textbox>
                  <w:txbxContent>
                    <w:p w:rsidR="0064263D" w:rsidRDefault="0064263D" w:rsidP="0064263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165735</wp:posOffset>
                </wp:positionV>
                <wp:extent cx="0" cy="419100"/>
                <wp:effectExtent l="57150" t="11430" r="57150" b="17145"/>
                <wp:wrapNone/>
                <wp:docPr id="7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6D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99.95pt;margin-top:13.05pt;width:0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z1MwIAAF4EAAAOAAAAZHJzL2Uyb0RvYy54bWysVMGO2jAQvVfqP1i+QxIaW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DA5217" w:rsidRDefault="00DA5217" w:rsidP="00AA1162">
      <w:pPr>
        <w:spacing w:after="160" w:line="259" w:lineRule="auto"/>
      </w:pP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101600</wp:posOffset>
                </wp:positionV>
                <wp:extent cx="1199515" cy="264795"/>
                <wp:effectExtent l="9525" t="13970" r="10160" b="6985"/>
                <wp:wrapNone/>
                <wp:docPr id="6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D" w:rsidRPr="0064263D" w:rsidRDefault="0064263D" w:rsidP="0064263D">
                            <w:pPr>
                              <w:rPr>
                                <w:sz w:val="20"/>
                              </w:rPr>
                            </w:pPr>
                            <w:r>
                              <w:t>Вводим 2 слова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146.7pt;margin-top:8pt;width:94.45pt;height:2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" strokecolor="white [3212]">
                <v:textbox>
                  <w:txbxContent>
                    <w:p w:rsidR="0064263D" w:rsidRPr="0064263D" w:rsidRDefault="0064263D" w:rsidP="0064263D">
                      <w:pPr>
                        <w:rPr>
                          <w:sz w:val="20"/>
                        </w:rPr>
                      </w:pPr>
                      <w:r>
                        <w:t>Вводим 2 слова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13970</wp:posOffset>
                </wp:positionV>
                <wp:extent cx="1885950" cy="428625"/>
                <wp:effectExtent l="19050" t="12065" r="19050" b="6985"/>
                <wp:wrapNone/>
                <wp:docPr id="6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4286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C510F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" o:spid="_x0000_s1026" type="#_x0000_t111" style="position:absolute;margin-left:121.95pt;margin-top:1.1pt;width:148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"/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156845</wp:posOffset>
                </wp:positionV>
                <wp:extent cx="0" cy="419100"/>
                <wp:effectExtent l="57150" t="12065" r="57150" b="16510"/>
                <wp:wrapNone/>
                <wp:docPr id="6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91925" id="AutoShape 12" o:spid="_x0000_s1026" type="#_x0000_t32" style="position:absolute;margin-left:199.95pt;margin-top:12.35pt;width:0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qjNQIAAF4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DA5217" w:rsidRDefault="00DA5217" w:rsidP="00AA1162">
      <w:pPr>
        <w:spacing w:after="160" w:line="259" w:lineRule="auto"/>
      </w:pP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116840</wp:posOffset>
                </wp:positionV>
                <wp:extent cx="1691005" cy="318770"/>
                <wp:effectExtent l="12700" t="9525" r="10795" b="5080"/>
                <wp:wrapNone/>
                <wp:docPr id="6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D" w:rsidRPr="00610D20" w:rsidRDefault="0064263D" w:rsidP="0064263D">
                            <w:pPr>
                              <w:jc w:val="center"/>
                              <w:rPr>
                                <w:szCs w:val="44"/>
                                <w:lang w:val="en-US"/>
                              </w:rPr>
                            </w:pPr>
                            <w:r w:rsidRPr="00610D20">
                              <w:rPr>
                                <w:szCs w:val="44"/>
                                <w:lang w:val="en-US"/>
                              </w:rPr>
                              <w:t>p = len(a)</w:t>
                            </w:r>
                            <w:r>
                              <w:rPr>
                                <w:szCs w:val="44"/>
                              </w:rPr>
                              <w:t xml:space="preserve">,   </w:t>
                            </w:r>
                            <w:r w:rsidRPr="00610D20">
                              <w:rPr>
                                <w:szCs w:val="44"/>
                                <w:lang w:val="en-US"/>
                              </w:rPr>
                              <w:t>i = -1</w:t>
                            </w:r>
                            <w:r>
                              <w:rPr>
                                <w:szCs w:val="44"/>
                              </w:rPr>
                              <w:t xml:space="preserve">,   </w:t>
                            </w:r>
                            <w:r w:rsidRPr="00610D20">
                              <w:rPr>
                                <w:szCs w:val="44"/>
                                <w:lang w:val="en-US"/>
                              </w:rPr>
                              <w:t>j = 0</w:t>
                            </w:r>
                          </w:p>
                          <w:p w:rsidR="0064263D" w:rsidRPr="0064263D" w:rsidRDefault="0064263D" w:rsidP="006426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129.7pt;margin-top:9.2pt;width:133.1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" strokecolor="white [3212]">
                <v:textbox>
                  <w:txbxContent>
                    <w:p w:rsidR="0064263D" w:rsidRPr="00610D20" w:rsidRDefault="0064263D" w:rsidP="0064263D">
                      <w:pPr>
                        <w:jc w:val="center"/>
                        <w:rPr>
                          <w:szCs w:val="44"/>
                          <w:lang w:val="en-US"/>
                        </w:rPr>
                      </w:pPr>
                      <w:r w:rsidRPr="00610D20">
                        <w:rPr>
                          <w:szCs w:val="44"/>
                          <w:lang w:val="en-US"/>
                        </w:rPr>
                        <w:t>p = len(a)</w:t>
                      </w:r>
                      <w:r>
                        <w:rPr>
                          <w:szCs w:val="44"/>
                        </w:rPr>
                        <w:t xml:space="preserve">,   </w:t>
                      </w:r>
                      <w:r w:rsidRPr="00610D20">
                        <w:rPr>
                          <w:szCs w:val="44"/>
                          <w:lang w:val="en-US"/>
                        </w:rPr>
                        <w:t>i = -1</w:t>
                      </w:r>
                      <w:r>
                        <w:rPr>
                          <w:szCs w:val="44"/>
                        </w:rPr>
                        <w:t xml:space="preserve">,   </w:t>
                      </w:r>
                      <w:r w:rsidRPr="00610D20">
                        <w:rPr>
                          <w:szCs w:val="44"/>
                          <w:lang w:val="en-US"/>
                        </w:rPr>
                        <w:t>j = 0</w:t>
                      </w:r>
                    </w:p>
                    <w:p w:rsidR="0064263D" w:rsidRPr="0064263D" w:rsidRDefault="0064263D" w:rsidP="0064263D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4445</wp:posOffset>
                </wp:positionV>
                <wp:extent cx="1885950" cy="514350"/>
                <wp:effectExtent l="9525" t="11430" r="9525" b="7620"/>
                <wp:wrapNone/>
                <wp:docPr id="6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2DCC7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121.95pt;margin-top:.35pt;width:148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"/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233045</wp:posOffset>
                </wp:positionV>
                <wp:extent cx="0" cy="419100"/>
                <wp:effectExtent l="57150" t="11430" r="57150" b="17145"/>
                <wp:wrapNone/>
                <wp:docPr id="6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49AEB" id="AutoShape 13" o:spid="_x0000_s1026" type="#_x0000_t32" style="position:absolute;margin-left:199.95pt;margin-top:18.35pt;width:0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7z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DA5217" w:rsidRDefault="00DA5217" w:rsidP="00AA1162">
      <w:pPr>
        <w:spacing w:after="160" w:line="259" w:lineRule="auto"/>
      </w:pP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153035</wp:posOffset>
                </wp:positionV>
                <wp:extent cx="561340" cy="264795"/>
                <wp:effectExtent l="9525" t="7620" r="10160" b="13335"/>
                <wp:wrapNone/>
                <wp:docPr id="6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ADF" w:rsidRPr="00725ADF" w:rsidRDefault="00725ADF" w:rsidP="00725A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9" type="#_x0000_t202" style="position:absolute;margin-left:276.45pt;margin-top:12.05pt;width:44.2pt;height:2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" strokecolor="white [3212]">
                <v:textbox>
                  <w:txbxContent>
                    <w:p w:rsidR="00725ADF" w:rsidRPr="00725ADF" w:rsidRDefault="00725ADF" w:rsidP="00725A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153035</wp:posOffset>
                </wp:positionV>
                <wp:extent cx="454660" cy="264795"/>
                <wp:effectExtent l="12065" t="7620" r="9525" b="13335"/>
                <wp:wrapNone/>
                <wp:docPr id="6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ADF" w:rsidRPr="00725ADF" w:rsidRDefault="00725ADF" w:rsidP="00725A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0" type="#_x0000_t202" style="position:absolute;margin-left:89.9pt;margin-top:12.05pt;width:35.8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" strokecolor="white [3212]">
                <v:textbox>
                  <w:txbxContent>
                    <w:p w:rsidR="00725ADF" w:rsidRPr="00725ADF" w:rsidRDefault="00725ADF" w:rsidP="00725A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81280</wp:posOffset>
                </wp:positionV>
                <wp:extent cx="1914525" cy="781050"/>
                <wp:effectExtent l="19050" t="12065" r="19050" b="16510"/>
                <wp:wrapNone/>
                <wp:docPr id="6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7810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297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26" type="#_x0000_t4" style="position:absolute;margin-left:125.7pt;margin-top:6.4pt;width:150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"/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26035</wp:posOffset>
                </wp:positionV>
                <wp:extent cx="873760" cy="351790"/>
                <wp:effectExtent l="9525" t="13335" r="12065" b="6350"/>
                <wp:wrapNone/>
                <wp:docPr id="6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D" w:rsidRPr="0064263D" w:rsidRDefault="0064263D" w:rsidP="006426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r w:rsidRPr="0064263D">
                              <w:rPr>
                                <w:sz w:val="16"/>
                              </w:rPr>
                              <w:t xml:space="preserve"> &lt; кол-ва букв в 1 слове?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163.95pt;margin-top:2.05pt;width:68.8pt;height:2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" strokecolor="white [3212]">
                <v:textbox>
                  <w:txbxContent>
                    <w:p w:rsidR="0064263D" w:rsidRPr="0064263D" w:rsidRDefault="0064263D" w:rsidP="006426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</w:t>
                      </w:r>
                      <w:r w:rsidRPr="0064263D">
                        <w:rPr>
                          <w:sz w:val="16"/>
                        </w:rPr>
                        <w:t xml:space="preserve"> &lt; кол-ва букв в 1 слове?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186690</wp:posOffset>
                </wp:positionV>
                <wp:extent cx="1609725" cy="635"/>
                <wp:effectExtent l="9525" t="12065" r="9525" b="6350"/>
                <wp:wrapNone/>
                <wp:docPr id="5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9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C2576" id="AutoShape 15" o:spid="_x0000_s1026" type="#_x0000_t32" style="position:absolute;margin-left:276.45pt;margin-top:14.7pt;width:126.75pt;height: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186055</wp:posOffset>
                </wp:positionV>
                <wp:extent cx="0" cy="895350"/>
                <wp:effectExtent l="57150" t="11430" r="57150" b="17145"/>
                <wp:wrapNone/>
                <wp:docPr id="5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2D595" id="AutoShape 17" o:spid="_x0000_s1026" type="#_x0000_t32" style="position:absolute;margin-left:403.2pt;margin-top:14.65pt;width:0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186690</wp:posOffset>
                </wp:positionV>
                <wp:extent cx="0" cy="694690"/>
                <wp:effectExtent l="57150" t="12065" r="57150" b="17145"/>
                <wp:wrapNone/>
                <wp:docPr id="5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C7094" id="AutoShape 16" o:spid="_x0000_s1026" type="#_x0000_t32" style="position:absolute;margin-left:73.2pt;margin-top:14.7pt;width:0;height:5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c2NQIAAF4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186055</wp:posOffset>
                </wp:positionV>
                <wp:extent cx="666750" cy="0"/>
                <wp:effectExtent l="9525" t="11430" r="9525" b="7620"/>
                <wp:wrapNone/>
                <wp:docPr id="5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70E93" id="AutoShape 14" o:spid="_x0000_s1026" type="#_x0000_t32" style="position:absolute;margin-left:73.2pt;margin-top:14.65pt;width:52.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"/>
            </w:pict>
          </mc:Fallback>
        </mc:AlternateContent>
      </w:r>
    </w:p>
    <w:p w:rsidR="00DA5217" w:rsidRDefault="00DA5217" w:rsidP="00AA1162">
      <w:pPr>
        <w:spacing w:after="160" w:line="259" w:lineRule="auto"/>
      </w:pP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245745</wp:posOffset>
                </wp:positionV>
                <wp:extent cx="635" cy="1931035"/>
                <wp:effectExtent l="6350" t="13970" r="12065" b="7620"/>
                <wp:wrapNone/>
                <wp:docPr id="55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1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DE55F" id="AutoShape 70" o:spid="_x0000_s1026" type="#_x0000_t32" style="position:absolute;margin-left:298.7pt;margin-top:19.35pt;width:.05pt;height:152.0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245745</wp:posOffset>
                </wp:positionV>
                <wp:extent cx="1254125" cy="0"/>
                <wp:effectExtent l="10160" t="13970" r="12065" b="5080"/>
                <wp:wrapNone/>
                <wp:docPr id="5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7BCDA" id="AutoShape 71" o:spid="_x0000_s1026" type="#_x0000_t32" style="position:absolute;margin-left:200pt;margin-top:19.35pt;width:98.7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5080</wp:posOffset>
                </wp:positionV>
                <wp:extent cx="635" cy="240030"/>
                <wp:effectExtent l="57150" t="20955" r="56515" b="5715"/>
                <wp:wrapNone/>
                <wp:docPr id="5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40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18D43" id="AutoShape 27" o:spid="_x0000_s1026" type="#_x0000_t32" style="position:absolute;margin-left:199.95pt;margin-top:.4pt;width:.05pt;height:18.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245110</wp:posOffset>
                </wp:positionV>
                <wp:extent cx="531495" cy="264795"/>
                <wp:effectExtent l="8890" t="13335" r="12065" b="7620"/>
                <wp:wrapNone/>
                <wp:docPr id="5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ADF" w:rsidRPr="00725ADF" w:rsidRDefault="00725ADF" w:rsidP="00725A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115.9pt;margin-top:19.3pt;width:41.85pt;height:2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" strokecolor="white [3212]">
                <v:textbox>
                  <w:txbxContent>
                    <w:p w:rsidR="00725ADF" w:rsidRPr="00725ADF" w:rsidRDefault="00725ADF" w:rsidP="00725A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264160</wp:posOffset>
                </wp:positionV>
                <wp:extent cx="714375" cy="264795"/>
                <wp:effectExtent l="12065" t="13335" r="6985" b="7620"/>
                <wp:wrapNone/>
                <wp:docPr id="5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6AE" w:rsidRPr="00F526AE" w:rsidRDefault="00F526AE" w:rsidP="00F526A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F526AE">
                              <w:rPr>
                                <w:sz w:val="18"/>
                                <w:lang w:val="en-US"/>
                              </w:rPr>
                              <w:t>Len(a) ≠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3" type="#_x0000_t202" style="position:absolute;margin-left:191.15pt;margin-top:20.8pt;width:56.25pt;height:2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" strokecolor="white [3212]">
                <v:textbox>
                  <w:txbxContent>
                    <w:p w:rsidR="00F526AE" w:rsidRPr="00F526AE" w:rsidRDefault="00F526AE" w:rsidP="00F526AE">
                      <w:pPr>
                        <w:rPr>
                          <w:sz w:val="18"/>
                          <w:lang w:val="en-US"/>
                        </w:rPr>
                      </w:pPr>
                      <w:r w:rsidRPr="00F526AE">
                        <w:rPr>
                          <w:sz w:val="18"/>
                          <w:lang w:val="en-US"/>
                        </w:rPr>
                        <w:t>Len(a) ≠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264160</wp:posOffset>
                </wp:positionV>
                <wp:extent cx="776605" cy="264795"/>
                <wp:effectExtent l="6985" t="13335" r="6985" b="7620"/>
                <wp:wrapNone/>
                <wp:docPr id="5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D" w:rsidRDefault="0064263D" w:rsidP="0064263D"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186.25pt;margin-top:20.8pt;width:61.15pt;height:2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" strokecolor="white [3212]">
                <v:textbox>
                  <w:txbxContent>
                    <w:p w:rsidR="0064263D" w:rsidRDefault="0064263D" w:rsidP="0064263D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94615</wp:posOffset>
                </wp:positionV>
                <wp:extent cx="1474470" cy="601345"/>
                <wp:effectExtent l="20955" t="15240" r="19050" b="12065"/>
                <wp:wrapNone/>
                <wp:docPr id="4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4470" cy="6013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08187" id="AutoShape 57" o:spid="_x0000_s1026" type="#_x0000_t4" style="position:absolute;margin-left:160.35pt;margin-top:7.45pt;width:116.1pt;height:47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224790</wp:posOffset>
                </wp:positionV>
                <wp:extent cx="2115185" cy="471170"/>
                <wp:effectExtent l="18415" t="12065" r="19050" b="12065"/>
                <wp:wrapNone/>
                <wp:docPr id="4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185" cy="47117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BFF8" id="AutoShape 9" o:spid="_x0000_s1026" type="#_x0000_t111" style="position:absolute;margin-left:320.65pt;margin-top:17.7pt;width:166.55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264160</wp:posOffset>
                </wp:positionV>
                <wp:extent cx="1306195" cy="389255"/>
                <wp:effectExtent l="8255" t="13335" r="9525" b="6985"/>
                <wp:wrapNone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D" w:rsidRPr="00725ADF" w:rsidRDefault="00725ADF" w:rsidP="0064263D">
                            <w:pPr>
                              <w:rPr>
                                <w:sz w:val="18"/>
                              </w:rPr>
                            </w:pPr>
                            <w:r w:rsidRPr="00725ADF">
                              <w:rPr>
                                <w:sz w:val="18"/>
                              </w:rPr>
                              <w:t>Выводим получившееся слово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353.6pt;margin-top:20.8pt;width:102.85pt;height:3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" strokecolor="white [3212]">
                <v:textbox>
                  <w:txbxContent>
                    <w:p w:rsidR="0064263D" w:rsidRPr="00725ADF" w:rsidRDefault="00725ADF" w:rsidP="0064263D">
                      <w:pPr>
                        <w:rPr>
                          <w:sz w:val="18"/>
                        </w:rPr>
                      </w:pPr>
                      <w:r w:rsidRPr="00725ADF">
                        <w:rPr>
                          <w:sz w:val="18"/>
                        </w:rPr>
                        <w:t>Выводим получившееся слово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224790</wp:posOffset>
                </wp:positionV>
                <wp:extent cx="897255" cy="346710"/>
                <wp:effectExtent l="6985" t="12065" r="10160" b="12700"/>
                <wp:wrapNone/>
                <wp:docPr id="4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D" w:rsidRPr="0064263D" w:rsidRDefault="0064263D" w:rsidP="006426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j</w:t>
                            </w:r>
                            <w:r w:rsidRPr="0064263D">
                              <w:rPr>
                                <w:sz w:val="16"/>
                              </w:rPr>
                              <w:t xml:space="preserve"> &lt;</w:t>
                            </w:r>
                            <w:r w:rsidR="00782F23">
                              <w:rPr>
                                <w:sz w:val="16"/>
                              </w:rPr>
                              <w:t xml:space="preserve"> кол-ва букв в 2</w:t>
                            </w:r>
                            <w:r w:rsidRPr="0064263D">
                              <w:rPr>
                                <w:sz w:val="16"/>
                              </w:rPr>
                              <w:t xml:space="preserve"> слове?</w:t>
                            </w:r>
                          </w:p>
                          <w:p w:rsidR="0064263D" w:rsidRPr="0064263D" w:rsidRDefault="0064263D" w:rsidP="006426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margin-left:37pt;margin-top:17.7pt;width:70.65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" strokecolor="white [3212]">
                <v:textbox>
                  <w:txbxContent>
                    <w:p w:rsidR="0064263D" w:rsidRPr="0064263D" w:rsidRDefault="0064263D" w:rsidP="006426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j</w:t>
                      </w:r>
                      <w:r w:rsidRPr="0064263D">
                        <w:rPr>
                          <w:sz w:val="16"/>
                        </w:rPr>
                        <w:t xml:space="preserve"> &lt;</w:t>
                      </w:r>
                      <w:r w:rsidR="00782F23">
                        <w:rPr>
                          <w:sz w:val="16"/>
                        </w:rPr>
                        <w:t xml:space="preserve"> кол-ва букв в 2</w:t>
                      </w:r>
                      <w:r w:rsidRPr="0064263D">
                        <w:rPr>
                          <w:sz w:val="16"/>
                        </w:rPr>
                        <w:t xml:space="preserve"> слове?</w:t>
                      </w:r>
                    </w:p>
                    <w:p w:rsidR="0064263D" w:rsidRPr="0064263D" w:rsidRDefault="0064263D" w:rsidP="0064263D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24765</wp:posOffset>
                </wp:positionV>
                <wp:extent cx="1914525" cy="781050"/>
                <wp:effectExtent l="19050" t="12065" r="19050" b="16510"/>
                <wp:wrapNone/>
                <wp:docPr id="4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7810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E9EB7" id="AutoShape 6" o:spid="_x0000_s1026" type="#_x0000_t4" style="position:absolute;margin-left:-4.05pt;margin-top:1.95pt;width:150.7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"/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120015</wp:posOffset>
                </wp:positionV>
                <wp:extent cx="0" cy="1816100"/>
                <wp:effectExtent l="57150" t="12065" r="57150" b="19685"/>
                <wp:wrapNone/>
                <wp:docPr id="4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6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2830C" id="AutoShape 60" o:spid="_x0000_s1026" type="#_x0000_t32" style="position:absolute;margin-left:276.45pt;margin-top:9.45pt;width:0;height:14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120015</wp:posOffset>
                </wp:positionV>
                <wp:extent cx="635" cy="2684780"/>
                <wp:effectExtent l="9525" t="12065" r="8890" b="8255"/>
                <wp:wrapNone/>
                <wp:docPr id="4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8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AAF65" id="AutoShape 22" o:spid="_x0000_s1026" type="#_x0000_t32" style="position:absolute;margin-left:-43.05pt;margin-top:9.45pt;width:.05pt;height:211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120015</wp:posOffset>
                </wp:positionV>
                <wp:extent cx="219075" cy="0"/>
                <wp:effectExtent l="9525" t="59690" r="19050" b="54610"/>
                <wp:wrapNone/>
                <wp:docPr id="4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C2F4A" id="AutoShape 26" o:spid="_x0000_s1026" type="#_x0000_t32" style="position:absolute;margin-left:146.7pt;margin-top:9.45pt;width:17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AuNQIAAF4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120015</wp:posOffset>
                </wp:positionV>
                <wp:extent cx="495300" cy="0"/>
                <wp:effectExtent l="9525" t="59690" r="19050" b="54610"/>
                <wp:wrapNone/>
                <wp:docPr id="4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03D65" id="AutoShape 23" o:spid="_x0000_s1026" type="#_x0000_t32" style="position:absolute;margin-left:-43.05pt;margin-top:9.45pt;width:3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lENAIAAF4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179070</wp:posOffset>
                </wp:positionV>
                <wp:extent cx="454660" cy="264795"/>
                <wp:effectExtent l="13970" t="13970" r="7620" b="6985"/>
                <wp:wrapNone/>
                <wp:docPr id="4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6AE" w:rsidRPr="00725ADF" w:rsidRDefault="00F526AE" w:rsidP="00F526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7" type="#_x0000_t202" style="position:absolute;margin-left:177.05pt;margin-top:14.1pt;width:35.8pt;height:20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" strokecolor="white [3212]">
                <v:textbox>
                  <w:txbxContent>
                    <w:p w:rsidR="00F526AE" w:rsidRPr="00725ADF" w:rsidRDefault="00F526AE" w:rsidP="00F526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234315</wp:posOffset>
                </wp:positionV>
                <wp:extent cx="531495" cy="264795"/>
                <wp:effectExtent l="6350" t="12065" r="5080" b="8890"/>
                <wp:wrapNone/>
                <wp:docPr id="3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6AE" w:rsidRPr="00725ADF" w:rsidRDefault="00F526AE" w:rsidP="00F526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8" type="#_x0000_t202" style="position:absolute;margin-left:230.45pt;margin-top:18.45pt;width:41.85pt;height:2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" strokecolor="white [3212]">
                <v:textbox>
                  <w:txbxContent>
                    <w:p w:rsidR="00F526AE" w:rsidRPr="00725ADF" w:rsidRDefault="00F526AE" w:rsidP="00F526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124460</wp:posOffset>
                </wp:positionV>
                <wp:extent cx="0" cy="694690"/>
                <wp:effectExtent l="57785" t="6985" r="56515" b="22225"/>
                <wp:wrapNone/>
                <wp:docPr id="3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A787C" id="AutoShape 58" o:spid="_x0000_s1026" type="#_x0000_t32" style="position:absolute;margin-left:218pt;margin-top:9.8pt;width:0;height:5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XC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277495</wp:posOffset>
                </wp:positionV>
                <wp:extent cx="454660" cy="264795"/>
                <wp:effectExtent l="8255" t="7620" r="13335" b="13335"/>
                <wp:wrapNone/>
                <wp:docPr id="3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ADF" w:rsidRPr="00725ADF" w:rsidRDefault="00725ADF" w:rsidP="00725A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9" type="#_x0000_t202" style="position:absolute;margin-left:76.85pt;margin-top:21.85pt;width:35.8pt;height:2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" strokecolor="white [3212]">
                <v:textbox>
                  <w:txbxContent>
                    <w:p w:rsidR="00725ADF" w:rsidRPr="00725ADF" w:rsidRDefault="00725ADF" w:rsidP="00725A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81915</wp:posOffset>
                </wp:positionV>
                <wp:extent cx="0" cy="514350"/>
                <wp:effectExtent l="57150" t="12065" r="57150" b="16510"/>
                <wp:wrapNone/>
                <wp:docPr id="3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D9B70" id="AutoShape 28" o:spid="_x0000_s1026" type="#_x0000_t32" style="position:absolute;margin-left:403.2pt;margin-top:6.45pt;width:0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SyNQ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234315</wp:posOffset>
                </wp:positionV>
                <wp:extent cx="0" cy="438150"/>
                <wp:effectExtent l="57150" t="12065" r="57150" b="16510"/>
                <wp:wrapNone/>
                <wp:docPr id="3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39440" id="AutoShape 18" o:spid="_x0000_s1026" type="#_x0000_t32" style="position:absolute;margin-left:73.2pt;margin-top:18.45pt;width:0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jx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DA5217" w:rsidRDefault="00DA5217" w:rsidP="00AA1162">
      <w:pPr>
        <w:spacing w:after="160" w:line="259" w:lineRule="auto"/>
      </w:pP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247650</wp:posOffset>
                </wp:positionV>
                <wp:extent cx="1454785" cy="514350"/>
                <wp:effectExtent l="6985" t="5715" r="5080" b="13335"/>
                <wp:wrapNone/>
                <wp:docPr id="3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B2CE1" id="AutoShape 25" o:spid="_x0000_s1026" type="#_x0000_t109" style="position:absolute;margin-left:157.75pt;margin-top:19.5pt;width:114.5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100965</wp:posOffset>
                </wp:positionV>
                <wp:extent cx="1914525" cy="781050"/>
                <wp:effectExtent l="19050" t="11430" r="19050" b="17145"/>
                <wp:wrapNone/>
                <wp:docPr id="3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7810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096B1" id="AutoShape 43" o:spid="_x0000_s1026" type="#_x0000_t4" style="position:absolute;margin-left:-4.05pt;margin-top:7.95pt;width:150.75pt;height:6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213360</wp:posOffset>
                </wp:positionV>
                <wp:extent cx="897255" cy="264795"/>
                <wp:effectExtent l="7620" t="9525" r="9525" b="1143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D" w:rsidRDefault="0064263D" w:rsidP="0064263D"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31.05pt;margin-top:16.8pt;width:70.65pt;height:2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" strokecolor="white [3212]">
                <v:textbox>
                  <w:txbxContent>
                    <w:p w:rsidR="0064263D" w:rsidRDefault="0064263D" w:rsidP="0064263D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149225</wp:posOffset>
                </wp:positionV>
                <wp:extent cx="897255" cy="264795"/>
                <wp:effectExtent l="13335" t="12065" r="13335" b="889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3D" w:rsidRDefault="0064263D" w:rsidP="0064263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margin-left:369.75pt;margin-top:11.75pt;width:70.65pt;height:2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" strokecolor="white [3212]">
                <v:textbox>
                  <w:txbxContent>
                    <w:p w:rsidR="0064263D" w:rsidRDefault="0064263D" w:rsidP="0064263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24765</wp:posOffset>
                </wp:positionV>
                <wp:extent cx="1352550" cy="533400"/>
                <wp:effectExtent l="9525" t="11430" r="9525" b="7620"/>
                <wp:wrapNone/>
                <wp:docPr id="3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78F124" id="Oval 10" o:spid="_x0000_s1026" style="position:absolute;margin-left:349.95pt;margin-top:1.95pt;width:106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"/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55245</wp:posOffset>
                </wp:positionV>
                <wp:extent cx="1182370" cy="304800"/>
                <wp:effectExtent l="6985" t="13335" r="10795" b="5715"/>
                <wp:wrapNone/>
                <wp:docPr id="2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6AE" w:rsidRDefault="00F526AE" w:rsidP="00F5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 </w:t>
                            </w:r>
                            <w:r w:rsidR="00711035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= p – 1,     j = 0</w:t>
                            </w:r>
                          </w:p>
                          <w:p w:rsidR="00F526AE" w:rsidRDefault="00F526AE" w:rsidP="00F5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526AE" w:rsidRPr="00725ADF" w:rsidRDefault="00F526AE" w:rsidP="00F52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2" type="#_x0000_t202" style="position:absolute;margin-left:169.75pt;margin-top:4.35pt;width:93.1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" strokecolor="white [3212]">
                <v:textbox>
                  <w:txbxContent>
                    <w:p w:rsidR="00F526AE" w:rsidRDefault="00F526AE" w:rsidP="00F52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 </w:t>
                      </w:r>
                      <w:r w:rsidR="00711035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= p – 1,     j = 0</w:t>
                      </w:r>
                    </w:p>
                    <w:p w:rsidR="00F526AE" w:rsidRDefault="00F526AE" w:rsidP="00F526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526AE" w:rsidRPr="00725ADF" w:rsidRDefault="00F526AE" w:rsidP="00F526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193040</wp:posOffset>
                </wp:positionV>
                <wp:extent cx="0" cy="1675130"/>
                <wp:effectExtent l="57150" t="8255" r="57150" b="21590"/>
                <wp:wrapNone/>
                <wp:docPr id="2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B93F9" id="AutoShape 47" o:spid="_x0000_s1026" type="#_x0000_t32" style="position:absolute;margin-left:146.7pt;margin-top:15.2pt;width:0;height:13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/mP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55245</wp:posOffset>
                </wp:positionV>
                <wp:extent cx="972820" cy="264795"/>
                <wp:effectExtent l="7620" t="13335" r="10160" b="7620"/>
                <wp:wrapNone/>
                <wp:docPr id="2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2BD" w:rsidRPr="00725ADF" w:rsidRDefault="00B552BD" w:rsidP="00B552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a[i] ≠ b[j]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3" type="#_x0000_t202" style="position:absolute;margin-left:31.05pt;margin-top:4.35pt;width:76.6pt;height:2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" strokecolor="white [3212]">
                <v:textbox>
                  <w:txbxContent>
                    <w:p w:rsidR="00B552BD" w:rsidRPr="00725ADF" w:rsidRDefault="00B552BD" w:rsidP="00B552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a[i] ≠ b[j]</w:t>
                      </w:r>
                    </w:p>
                  </w:txbxContent>
                </v:textbox>
              </v:shape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177800</wp:posOffset>
                </wp:positionV>
                <wp:extent cx="696595" cy="0"/>
                <wp:effectExtent l="6985" t="12065" r="10795" b="6985"/>
                <wp:wrapNone/>
                <wp:docPr id="2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6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AE914" id="AutoShape 69" o:spid="_x0000_s1026" type="#_x0000_t32" style="position:absolute;margin-left:298.75pt;margin-top:14pt;width:54.85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178435</wp:posOffset>
                </wp:positionV>
                <wp:extent cx="0" cy="1057275"/>
                <wp:effectExtent l="8255" t="12700" r="10795" b="6350"/>
                <wp:wrapNone/>
                <wp:docPr id="2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00DBE" id="AutoShape 68" o:spid="_x0000_s1026" type="#_x0000_t32" style="position:absolute;margin-left:353.6pt;margin-top:14.05pt;width:0;height:8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GDHg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191135</wp:posOffset>
                </wp:positionV>
                <wp:extent cx="0" cy="1057275"/>
                <wp:effectExtent l="10160" t="6350" r="8890" b="12700"/>
                <wp:wrapNone/>
                <wp:docPr id="2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E6FF3" id="AutoShape 66" o:spid="_x0000_s1026" type="#_x0000_t32" style="position:absolute;margin-left:218pt;margin-top:15.05pt;width:0;height:8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JxHwIAAD0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262255</wp:posOffset>
                </wp:positionV>
                <wp:extent cx="454660" cy="245745"/>
                <wp:effectExtent l="13335" t="10795" r="8255" b="10160"/>
                <wp:wrapNone/>
                <wp:docPr id="2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2BD" w:rsidRPr="00725ADF" w:rsidRDefault="00B552BD" w:rsidP="00B552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4" type="#_x0000_t202" style="position:absolute;margin-left:22.5pt;margin-top:20.65pt;width:35.8pt;height:1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" strokecolor="white [3212]">
                <v:textbox>
                  <w:txbxContent>
                    <w:p w:rsidR="00B552BD" w:rsidRPr="00725ADF" w:rsidRDefault="00B552BD" w:rsidP="00B552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222250</wp:posOffset>
                </wp:positionV>
                <wp:extent cx="1454785" cy="514350"/>
                <wp:effectExtent l="5715" t="8890" r="6350" b="10160"/>
                <wp:wrapNone/>
                <wp:docPr id="2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A17C0" id="AutoShape 61" o:spid="_x0000_s1026" type="#_x0000_t109" style="position:absolute;margin-left:227.4pt;margin-top:17.5pt;width:114.55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271145</wp:posOffset>
                </wp:positionV>
                <wp:extent cx="1885950" cy="514350"/>
                <wp:effectExtent l="12065" t="10160" r="6985" b="8890"/>
                <wp:wrapNone/>
                <wp:docPr id="2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EE0D7" id="AutoShape 48" o:spid="_x0000_s1026" type="#_x0000_t109" style="position:absolute;margin-left:-8.35pt;margin-top:21.35pt;width:148.5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25400</wp:posOffset>
                </wp:positionV>
                <wp:extent cx="0" cy="245745"/>
                <wp:effectExtent l="57150" t="12065" r="57150" b="18415"/>
                <wp:wrapNone/>
                <wp:docPr id="2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7DFDD" id="AutoShape 46" o:spid="_x0000_s1026" type="#_x0000_t32" style="position:absolute;margin-left:73.2pt;margin-top:2pt;width:0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">
                <v:stroke endarrow="block"/>
              </v:shape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1339215" cy="264795"/>
                <wp:effectExtent l="6985" t="10795" r="6350" b="10160"/>
                <wp:wrapNone/>
                <wp:docPr id="1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6AE" w:rsidRPr="00725ADF" w:rsidRDefault="00711035" w:rsidP="00F526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:=  i + 1,     j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5" type="#_x0000_t202" style="position:absolute;margin-left:232.75pt;margin-top:5.7pt;width:105.45pt;height:20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" strokecolor="white [3212]">
                <v:textbox>
                  <w:txbxContent>
                    <w:p w:rsidR="00F526AE" w:rsidRPr="00725ADF" w:rsidRDefault="00711035" w:rsidP="00F526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:=  i + 1,     j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120015</wp:posOffset>
                </wp:positionV>
                <wp:extent cx="1531620" cy="264795"/>
                <wp:effectExtent l="11430" t="10795" r="9525" b="10160"/>
                <wp:wrapNone/>
                <wp:docPr id="1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2BD" w:rsidRPr="00F526AE" w:rsidRDefault="00F526AE" w:rsidP="00F526AE">
                            <w:pPr>
                              <w:jc w:val="center"/>
                            </w:pPr>
                            <w:r>
                              <w:rPr>
                                <w:szCs w:val="44"/>
                                <w:lang w:val="en-US"/>
                              </w:rPr>
                              <w:t>j :</w:t>
                            </w:r>
                            <w:r w:rsidRPr="00610D20">
                              <w:rPr>
                                <w:szCs w:val="4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Cs w:val="44"/>
                                <w:lang w:val="en-US"/>
                              </w:rPr>
                              <w:t xml:space="preserve"> j +</w:t>
                            </w:r>
                            <w:r w:rsidRPr="00610D20">
                              <w:rPr>
                                <w:szCs w:val="44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6" type="#_x0000_t202" style="position:absolute;margin-left:5.1pt;margin-top:9.45pt;width:120.6pt;height:20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" strokecolor="white [3212]">
                <v:textbox>
                  <w:txbxContent>
                    <w:p w:rsidR="00B552BD" w:rsidRPr="00F526AE" w:rsidRDefault="00F526AE" w:rsidP="00F526AE">
                      <w:pPr>
                        <w:jc w:val="center"/>
                      </w:pPr>
                      <w:r>
                        <w:rPr>
                          <w:szCs w:val="44"/>
                          <w:lang w:val="en-US"/>
                        </w:rPr>
                        <w:t>j :</w:t>
                      </w:r>
                      <w:r w:rsidRPr="00610D20">
                        <w:rPr>
                          <w:szCs w:val="44"/>
                          <w:lang w:val="en-US"/>
                        </w:rPr>
                        <w:t>=</w:t>
                      </w:r>
                      <w:r>
                        <w:rPr>
                          <w:szCs w:val="44"/>
                          <w:lang w:val="en-US"/>
                        </w:rPr>
                        <w:t xml:space="preserve"> j +</w:t>
                      </w:r>
                      <w:r w:rsidRPr="00610D20">
                        <w:rPr>
                          <w:szCs w:val="44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120015</wp:posOffset>
                </wp:positionV>
                <wp:extent cx="531495" cy="264795"/>
                <wp:effectExtent l="10795" t="10795" r="10160" b="10160"/>
                <wp:wrapNone/>
                <wp:docPr id="1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2BD" w:rsidRPr="00725ADF" w:rsidRDefault="00B552BD" w:rsidP="00B552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150.55pt;margin-top:9.45pt;width:41.85pt;height:20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" strokecolor="white [3212]">
                <v:textbox>
                  <w:txbxContent>
                    <w:p w:rsidR="00B552BD" w:rsidRPr="00725ADF" w:rsidRDefault="00B552BD" w:rsidP="00B552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165100</wp:posOffset>
                </wp:positionV>
                <wp:extent cx="0" cy="226695"/>
                <wp:effectExtent l="9525" t="8255" r="9525" b="12700"/>
                <wp:wrapNone/>
                <wp:docPr id="1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E0ADC" id="AutoShape 72" o:spid="_x0000_s1026" type="#_x0000_t32" style="position:absolute;margin-left:276.45pt;margin-top:13pt;width:0;height:17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213995</wp:posOffset>
                </wp:positionV>
                <wp:extent cx="0" cy="304800"/>
                <wp:effectExtent l="9525" t="9525" r="9525" b="9525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A5949" id="AutoShape 20" o:spid="_x0000_s1026" type="#_x0000_t32" style="position:absolute;margin-left:73.2pt;margin-top:16.85pt;width:0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vU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"/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105410</wp:posOffset>
                </wp:positionV>
                <wp:extent cx="1722120" cy="635"/>
                <wp:effectExtent l="10160" t="5715" r="10795" b="12700"/>
                <wp:wrapNone/>
                <wp:docPr id="1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21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8D40C" id="AutoShape 67" o:spid="_x0000_s1026" type="#_x0000_t32" style="position:absolute;margin-left:218pt;margin-top:8.3pt;width:135.6pt;height:.0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233045</wp:posOffset>
                </wp:positionV>
                <wp:extent cx="0" cy="1024890"/>
                <wp:effectExtent l="10160" t="9525" r="8890" b="13335"/>
                <wp:wrapNone/>
                <wp:docPr id="1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E3113" id="AutoShape 52" o:spid="_x0000_s1026" type="#_x0000_t32" style="position:absolute;margin-left:-43pt;margin-top:18.35pt;width:0;height:8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rDIAIAAD0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233045</wp:posOffset>
                </wp:positionV>
                <wp:extent cx="1475740" cy="635"/>
                <wp:effectExtent l="10160" t="9525" r="9525" b="8890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57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3ED0B" id="AutoShape 21" o:spid="_x0000_s1026" type="#_x0000_t32" style="position:absolute;margin-left:-43pt;margin-top:18.35pt;width:116.2pt;height: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"/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281305</wp:posOffset>
                </wp:positionV>
                <wp:extent cx="878840" cy="264795"/>
                <wp:effectExtent l="9525" t="10160" r="6985" b="10795"/>
                <wp:wrapNone/>
                <wp:docPr id="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2BD" w:rsidRPr="00F526AE" w:rsidRDefault="00F526AE" w:rsidP="00F526AE">
                            <w:r w:rsidRPr="00610D20">
                              <w:rPr>
                                <w:szCs w:val="44"/>
                                <w:lang w:val="en-US"/>
                              </w:rPr>
                              <w:t>a.pop(i)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margin-left:121.95pt;margin-top:22.15pt;width:69.2pt;height:20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" strokecolor="white [3212]">
                <v:textbox>
                  <w:txbxContent>
                    <w:p w:rsidR="00B552BD" w:rsidRPr="00F526AE" w:rsidRDefault="00F526AE" w:rsidP="00F526AE">
                      <w:r w:rsidRPr="00610D20">
                        <w:rPr>
                          <w:szCs w:val="44"/>
                          <w:lang w:val="en-US"/>
                        </w:rPr>
                        <w:t>a.pop(i)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154305</wp:posOffset>
                </wp:positionV>
                <wp:extent cx="1885950" cy="514350"/>
                <wp:effectExtent l="9525" t="6985" r="9525" b="12065"/>
                <wp:wrapNone/>
                <wp:docPr id="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EE363" id="AutoShape 49" o:spid="_x0000_s1026" type="#_x0000_t109" style="position:absolute;margin-left:73.2pt;margin-top:12.15pt;width:148.5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"/>
            </w:pict>
          </mc:Fallback>
        </mc:AlternateContent>
      </w:r>
    </w:p>
    <w:p w:rsidR="00DA5217" w:rsidRDefault="00DA5217" w:rsidP="00AA1162">
      <w:pPr>
        <w:spacing w:after="160" w:line="259" w:lineRule="auto"/>
      </w:pP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97155</wp:posOffset>
                </wp:positionV>
                <wp:extent cx="0" cy="304800"/>
                <wp:effectExtent l="9525" t="6985" r="9525" b="12065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84B8" id="AutoShape 50" o:spid="_x0000_s1026" type="#_x0000_t32" style="position:absolute;margin-left:146.7pt;margin-top:7.65pt;width:0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Qz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"/>
            </w:pict>
          </mc:Fallback>
        </mc:AlternateContent>
      </w:r>
    </w:p>
    <w:p w:rsidR="00DA5217" w:rsidRDefault="00F62363" w:rsidP="00AA1162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115570</wp:posOffset>
                </wp:positionV>
                <wp:extent cx="2409190" cy="0"/>
                <wp:effectExtent l="10160" t="5715" r="9525" b="13335"/>
                <wp:wrapNone/>
                <wp:docPr id="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9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4C0DF" id="AutoShape 51" o:spid="_x0000_s1026" type="#_x0000_t32" style="position:absolute;margin-left:-43pt;margin-top:9.1pt;width:189.7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"/>
            </w:pict>
          </mc:Fallback>
        </mc:AlternateContent>
      </w:r>
    </w:p>
    <w:p w:rsidR="00D43108" w:rsidRDefault="00D43108" w:rsidP="00873B1D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3B1D" w:rsidRDefault="00873B1D" w:rsidP="00873B1D">
      <w:pPr>
        <w:spacing w:after="160" w:line="259" w:lineRule="auto"/>
        <w:jc w:val="center"/>
        <w:rPr>
          <w:b/>
          <w:sz w:val="40"/>
        </w:rPr>
      </w:pPr>
      <w:r w:rsidRPr="00873B1D">
        <w:rPr>
          <w:b/>
          <w:sz w:val="40"/>
        </w:rPr>
        <w:lastRenderedPageBreak/>
        <w:t>Алгоритм</w:t>
      </w:r>
    </w:p>
    <w:p w:rsidR="00873B1D" w:rsidRPr="00873B1D" w:rsidRDefault="00873B1D" w:rsidP="00873B1D">
      <w:pPr>
        <w:pStyle w:val="a7"/>
        <w:numPr>
          <w:ilvl w:val="0"/>
          <w:numId w:val="6"/>
        </w:numPr>
        <w:spacing w:after="160" w:line="259" w:lineRule="auto"/>
        <w:rPr>
          <w:sz w:val="28"/>
        </w:rPr>
      </w:pPr>
      <w:r w:rsidRPr="00873B1D">
        <w:rPr>
          <w:sz w:val="28"/>
        </w:rPr>
        <w:t xml:space="preserve">Вводим </w:t>
      </w:r>
      <w:r>
        <w:rPr>
          <w:sz w:val="28"/>
        </w:rPr>
        <w:t>2 слова.</w:t>
      </w:r>
    </w:p>
    <w:p w:rsidR="00873B1D" w:rsidRDefault="00873B1D" w:rsidP="00873B1D">
      <w:pPr>
        <w:pStyle w:val="a7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873B1D">
        <w:rPr>
          <w:sz w:val="28"/>
        </w:rPr>
        <w:t xml:space="preserve">Присваиваем </w:t>
      </w:r>
      <w:r w:rsidRPr="00873B1D">
        <w:rPr>
          <w:sz w:val="28"/>
          <w:szCs w:val="28"/>
        </w:rPr>
        <w:t xml:space="preserve">переменным  </w:t>
      </w:r>
      <w:r>
        <w:rPr>
          <w:sz w:val="28"/>
          <w:szCs w:val="28"/>
        </w:rPr>
        <w:t>значения</w:t>
      </w:r>
      <w:r w:rsidRPr="00873B1D">
        <w:rPr>
          <w:sz w:val="28"/>
          <w:szCs w:val="28"/>
        </w:rPr>
        <w:t xml:space="preserve">: </w:t>
      </w:r>
      <w:r w:rsidRPr="00873B1D">
        <w:rPr>
          <w:sz w:val="28"/>
          <w:szCs w:val="28"/>
          <w:lang w:val="en-US"/>
        </w:rPr>
        <w:t>p</w:t>
      </w:r>
      <w:r w:rsidRPr="00873B1D">
        <w:rPr>
          <w:sz w:val="28"/>
          <w:szCs w:val="28"/>
        </w:rPr>
        <w:t xml:space="preserve"> = </w:t>
      </w:r>
      <w:r w:rsidRPr="00873B1D">
        <w:rPr>
          <w:sz w:val="28"/>
          <w:szCs w:val="28"/>
          <w:lang w:val="en-US"/>
        </w:rPr>
        <w:t>len</w:t>
      </w:r>
      <w:r w:rsidRPr="00873B1D">
        <w:rPr>
          <w:sz w:val="28"/>
          <w:szCs w:val="28"/>
        </w:rPr>
        <w:t>(</w:t>
      </w:r>
      <w:r w:rsidRPr="00873B1D">
        <w:rPr>
          <w:sz w:val="28"/>
          <w:szCs w:val="28"/>
          <w:lang w:val="en-US"/>
        </w:rPr>
        <w:t>a</w:t>
      </w:r>
      <w:r w:rsidRPr="00873B1D">
        <w:rPr>
          <w:sz w:val="28"/>
          <w:szCs w:val="28"/>
        </w:rPr>
        <w:t xml:space="preserve">),   </w:t>
      </w:r>
      <w:r w:rsidRPr="00873B1D">
        <w:rPr>
          <w:sz w:val="28"/>
          <w:szCs w:val="28"/>
          <w:lang w:val="en-US"/>
        </w:rPr>
        <w:t>i</w:t>
      </w:r>
      <w:r w:rsidRPr="00873B1D">
        <w:rPr>
          <w:sz w:val="28"/>
          <w:szCs w:val="28"/>
        </w:rPr>
        <w:t xml:space="preserve"> = -1,   </w:t>
      </w:r>
      <w:r w:rsidRPr="00873B1D">
        <w:rPr>
          <w:sz w:val="28"/>
          <w:szCs w:val="28"/>
          <w:lang w:val="en-US"/>
        </w:rPr>
        <w:t>j</w:t>
      </w:r>
      <w:r w:rsidRPr="00873B1D">
        <w:rPr>
          <w:sz w:val="28"/>
          <w:szCs w:val="28"/>
        </w:rPr>
        <w:t xml:space="preserve"> = 0</w:t>
      </w:r>
      <w:r>
        <w:rPr>
          <w:sz w:val="28"/>
          <w:szCs w:val="28"/>
        </w:rPr>
        <w:t>.</w:t>
      </w:r>
    </w:p>
    <w:p w:rsidR="00873B1D" w:rsidRDefault="00120283" w:rsidP="00873B1D">
      <w:pPr>
        <w:pStyle w:val="a7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120283">
        <w:rPr>
          <w:sz w:val="28"/>
        </w:rPr>
        <w:t>(</w:t>
      </w:r>
      <w:r>
        <w:rPr>
          <w:sz w:val="28"/>
        </w:rPr>
        <w:t>Цикл</w:t>
      </w:r>
      <w:r w:rsidRPr="00120283">
        <w:rPr>
          <w:sz w:val="28"/>
        </w:rPr>
        <w:t>_1)</w:t>
      </w:r>
      <w:r w:rsidR="00873B1D" w:rsidRPr="00873B1D">
        <w:rPr>
          <w:sz w:val="28"/>
        </w:rPr>
        <w:t xml:space="preserve">Если </w:t>
      </w:r>
      <w:r w:rsidR="00873B1D" w:rsidRPr="00873B1D">
        <w:rPr>
          <w:sz w:val="28"/>
          <w:szCs w:val="28"/>
        </w:rPr>
        <w:t xml:space="preserve">счётчик </w:t>
      </w:r>
      <w:r w:rsidR="00873B1D" w:rsidRPr="00873B1D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&lt; кол-ва букв в 1 слове:</w:t>
      </w:r>
    </w:p>
    <w:p w:rsidR="00873B1D" w:rsidRDefault="00873B1D" w:rsidP="00873B1D">
      <w:pPr>
        <w:pStyle w:val="a7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  <w:lang w:val="en-US"/>
        </w:rPr>
        <w:t>True</w:t>
      </w:r>
      <w:r w:rsidRPr="00873B1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переходим в следующий цикл</w:t>
      </w:r>
      <w:r w:rsidR="00782F23">
        <w:rPr>
          <w:sz w:val="28"/>
          <w:szCs w:val="28"/>
        </w:rPr>
        <w:t>:</w:t>
      </w:r>
    </w:p>
    <w:p w:rsidR="00782F23" w:rsidRDefault="00782F23" w:rsidP="00782F2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82F23">
        <w:rPr>
          <w:sz w:val="28"/>
          <w:szCs w:val="28"/>
        </w:rPr>
        <w:t>(</w:t>
      </w:r>
      <w:r>
        <w:rPr>
          <w:sz w:val="28"/>
          <w:szCs w:val="28"/>
        </w:rPr>
        <w:t>Цикл_2</w:t>
      </w:r>
      <w:r w:rsidRPr="00782F23">
        <w:rPr>
          <w:sz w:val="28"/>
          <w:szCs w:val="28"/>
        </w:rPr>
        <w:t>)</w:t>
      </w:r>
      <w:r w:rsidRPr="00782F23">
        <w:rPr>
          <w:sz w:val="28"/>
        </w:rPr>
        <w:t xml:space="preserve"> </w:t>
      </w:r>
      <w:r w:rsidRPr="00873B1D">
        <w:rPr>
          <w:sz w:val="28"/>
        </w:rPr>
        <w:t xml:space="preserve">Если </w:t>
      </w:r>
      <w:r w:rsidRPr="00873B1D">
        <w:rPr>
          <w:sz w:val="28"/>
          <w:szCs w:val="28"/>
        </w:rPr>
        <w:t>счётчик</w:t>
      </w:r>
      <w:r>
        <w:rPr>
          <w:sz w:val="28"/>
          <w:szCs w:val="28"/>
        </w:rPr>
        <w:t xml:space="preserve"> </w:t>
      </w:r>
      <w:r w:rsidRPr="00782F23">
        <w:rPr>
          <w:sz w:val="28"/>
          <w:szCs w:val="28"/>
        </w:rPr>
        <w:t xml:space="preserve"> </w:t>
      </w:r>
      <w:r w:rsidRPr="00782F23">
        <w:rPr>
          <w:sz w:val="28"/>
          <w:szCs w:val="28"/>
          <w:lang w:val="en-US"/>
        </w:rPr>
        <w:t>j</w:t>
      </w:r>
      <w:r w:rsidRPr="00782F23">
        <w:rPr>
          <w:sz w:val="28"/>
          <w:szCs w:val="28"/>
        </w:rPr>
        <w:t xml:space="preserve"> &lt; кол-ва букв в 2</w:t>
      </w:r>
      <w:r w:rsidR="00120283">
        <w:rPr>
          <w:sz w:val="28"/>
          <w:szCs w:val="28"/>
        </w:rPr>
        <w:t xml:space="preserve"> слове:</w:t>
      </w:r>
    </w:p>
    <w:p w:rsidR="00782F23" w:rsidRPr="00120283" w:rsidDel="00782F23" w:rsidRDefault="00782F23" w:rsidP="00782F23">
      <w:pPr>
        <w:ind w:left="708" w:firstLine="708"/>
        <w:rPr>
          <w:del w:id="0" w:author="Маркичев Павел Николаевич" w:date="2023-02-17T11:22:00Z"/>
          <w:sz w:val="28"/>
          <w:lang w:val="en-US"/>
        </w:rPr>
      </w:pPr>
      <w:r>
        <w:rPr>
          <w:sz w:val="28"/>
          <w:szCs w:val="28"/>
        </w:rPr>
        <w:t>а</w:t>
      </w:r>
      <w:r w:rsidRPr="00782F23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True</w:t>
      </w:r>
      <w:r w:rsidRPr="00782F2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проверяем</w:t>
      </w:r>
      <w:r w:rsidRPr="00782F23">
        <w:rPr>
          <w:sz w:val="28"/>
          <w:szCs w:val="28"/>
          <w:lang w:val="en-US"/>
        </w:rPr>
        <w:t xml:space="preserve"> </w:t>
      </w:r>
      <w:r w:rsidRPr="00782F23">
        <w:rPr>
          <w:sz w:val="28"/>
          <w:lang w:val="en-US"/>
        </w:rPr>
        <w:t>a[i] ≠ b[j]:</w:t>
      </w:r>
    </w:p>
    <w:p w:rsidR="00782F23" w:rsidRPr="00782F23" w:rsidRDefault="00782F23" w:rsidP="00782F23">
      <w:pPr>
        <w:ind w:left="708" w:firstLine="708"/>
        <w:rPr>
          <w:sz w:val="28"/>
        </w:rPr>
      </w:pPr>
      <w:r>
        <w:rPr>
          <w:sz w:val="28"/>
          <w:lang w:val="en-US"/>
        </w:rPr>
        <w:tab/>
      </w:r>
      <w:r w:rsidRPr="00782F23">
        <w:rPr>
          <w:sz w:val="28"/>
        </w:rPr>
        <w:t xml:space="preserve">- </w:t>
      </w:r>
      <w:r>
        <w:rPr>
          <w:sz w:val="28"/>
          <w:szCs w:val="28"/>
          <w:lang w:val="en-US"/>
        </w:rPr>
        <w:t>True</w:t>
      </w:r>
      <w:r w:rsidRPr="00782F2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прибавляем к </w:t>
      </w:r>
      <w:r w:rsidRPr="00782F23">
        <w:rPr>
          <w:sz w:val="28"/>
          <w:lang w:val="en-US"/>
        </w:rPr>
        <w:t>j</w:t>
      </w:r>
      <w:r>
        <w:rPr>
          <w:sz w:val="28"/>
        </w:rPr>
        <w:t xml:space="preserve"> единицу и повторяем цикл_2</w:t>
      </w:r>
    </w:p>
    <w:p w:rsidR="00782F23" w:rsidRPr="00D43108" w:rsidRDefault="00782F23" w:rsidP="00120283">
      <w:pPr>
        <w:ind w:left="2124"/>
        <w:rPr>
          <w:sz w:val="28"/>
        </w:rPr>
      </w:pPr>
      <w:r>
        <w:rPr>
          <w:sz w:val="28"/>
        </w:rPr>
        <w:t>-</w:t>
      </w:r>
      <w:r w:rsidRPr="00782F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782F2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20283">
        <w:rPr>
          <w:sz w:val="28"/>
          <w:szCs w:val="28"/>
        </w:rPr>
        <w:t xml:space="preserve">удаляем из 1го слова элемент равный </w:t>
      </w:r>
      <w:r w:rsidR="00120283">
        <w:rPr>
          <w:sz w:val="28"/>
          <w:szCs w:val="28"/>
          <w:lang w:val="en-US"/>
        </w:rPr>
        <w:t>i</w:t>
      </w:r>
      <w:r w:rsidR="00120283" w:rsidRPr="00120283">
        <w:rPr>
          <w:sz w:val="28"/>
          <w:szCs w:val="28"/>
        </w:rPr>
        <w:t xml:space="preserve"> </w:t>
      </w:r>
      <w:r w:rsidR="00120283">
        <w:rPr>
          <w:sz w:val="28"/>
        </w:rPr>
        <w:t>и повторяем цикл_2</w:t>
      </w:r>
    </w:p>
    <w:p w:rsidR="00782F23" w:rsidRPr="00D43108" w:rsidRDefault="00782F23" w:rsidP="00120283">
      <w:pPr>
        <w:ind w:left="1410"/>
        <w:rPr>
          <w:sz w:val="28"/>
          <w:szCs w:val="28"/>
        </w:rPr>
      </w:pPr>
      <w:r>
        <w:rPr>
          <w:sz w:val="28"/>
          <w:szCs w:val="28"/>
        </w:rPr>
        <w:t>б</w:t>
      </w:r>
      <w:r w:rsidRPr="00120283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False</w:t>
      </w:r>
      <w:r w:rsidR="00120283">
        <w:rPr>
          <w:sz w:val="28"/>
          <w:szCs w:val="28"/>
        </w:rPr>
        <w:t>:  Проверяем не равно ли кол-во букв первого слова переменной «</w:t>
      </w:r>
      <w:r w:rsidR="00120283">
        <w:rPr>
          <w:sz w:val="28"/>
          <w:szCs w:val="28"/>
          <w:lang w:val="en-US"/>
        </w:rPr>
        <w:t>p</w:t>
      </w:r>
      <w:r w:rsidR="00120283">
        <w:rPr>
          <w:sz w:val="28"/>
          <w:szCs w:val="28"/>
        </w:rPr>
        <w:t>»</w:t>
      </w:r>
      <w:r w:rsidR="00120283" w:rsidRPr="00120283">
        <w:rPr>
          <w:sz w:val="28"/>
          <w:szCs w:val="28"/>
        </w:rPr>
        <w:t>:</w:t>
      </w:r>
    </w:p>
    <w:p w:rsidR="00120283" w:rsidRPr="00120283" w:rsidRDefault="00120283" w:rsidP="00120283">
      <w:pPr>
        <w:ind w:left="2124" w:firstLine="6"/>
        <w:rPr>
          <w:sz w:val="28"/>
          <w:szCs w:val="28"/>
        </w:rPr>
      </w:pPr>
      <w:r w:rsidRPr="00782F23">
        <w:rPr>
          <w:sz w:val="28"/>
        </w:rPr>
        <w:t xml:space="preserve">- </w:t>
      </w:r>
      <w:r>
        <w:rPr>
          <w:sz w:val="28"/>
          <w:szCs w:val="28"/>
          <w:lang w:val="en-US"/>
        </w:rPr>
        <w:t>True</w:t>
      </w:r>
      <w:r w:rsidRPr="00782F23">
        <w:rPr>
          <w:sz w:val="28"/>
          <w:szCs w:val="28"/>
        </w:rPr>
        <w:t>:</w:t>
      </w:r>
      <w:r w:rsidRPr="00120283">
        <w:rPr>
          <w:sz w:val="28"/>
          <w:szCs w:val="28"/>
        </w:rPr>
        <w:t xml:space="preserve"> </w:t>
      </w:r>
      <w:r>
        <w:rPr>
          <w:sz w:val="28"/>
          <w:szCs w:val="28"/>
        </w:rPr>
        <w:t>из «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» вычитаем единицу, приравниваем «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» к 0 и возвращаемся в Цикл_1</w:t>
      </w:r>
    </w:p>
    <w:p w:rsidR="00782F23" w:rsidRPr="00120283" w:rsidRDefault="00120283" w:rsidP="00120283">
      <w:pPr>
        <w:pStyle w:val="a7"/>
        <w:spacing w:after="160" w:line="259" w:lineRule="auto"/>
        <w:ind w:left="2124" w:firstLine="6"/>
        <w:rPr>
          <w:sz w:val="28"/>
          <w:szCs w:val="28"/>
        </w:rPr>
      </w:pPr>
      <w:r>
        <w:rPr>
          <w:sz w:val="28"/>
        </w:rPr>
        <w:t>-</w:t>
      </w:r>
      <w:r w:rsidRPr="00782F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782F23">
        <w:rPr>
          <w:sz w:val="28"/>
          <w:szCs w:val="28"/>
        </w:rPr>
        <w:t>:</w:t>
      </w:r>
      <w:r w:rsidRPr="00120283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120283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» прибавляем 1, приравниваем «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» к 0 и возвращаемся в Цикл_1</w:t>
      </w:r>
    </w:p>
    <w:p w:rsidR="00873B1D" w:rsidRPr="00873B1D" w:rsidRDefault="00873B1D" w:rsidP="00873B1D">
      <w:pPr>
        <w:pStyle w:val="a7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  <w:lang w:val="en-US"/>
        </w:rPr>
        <w:t>False</w:t>
      </w:r>
      <w:r w:rsidRPr="00873B1D">
        <w:rPr>
          <w:sz w:val="28"/>
          <w:szCs w:val="28"/>
        </w:rPr>
        <w:t xml:space="preserve">: </w:t>
      </w:r>
      <w:r w:rsidR="00120283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выводим получившееся слово</w:t>
      </w:r>
    </w:p>
    <w:p w:rsidR="00873B1D" w:rsidRPr="00873B1D" w:rsidRDefault="00873B1D" w:rsidP="00120283">
      <w:pPr>
        <w:pStyle w:val="a7"/>
        <w:spacing w:after="160" w:line="259" w:lineRule="auto"/>
        <w:rPr>
          <w:sz w:val="28"/>
        </w:rPr>
      </w:pPr>
    </w:p>
    <w:p w:rsidR="00873B1D" w:rsidRDefault="00873B1D" w:rsidP="00AA1162">
      <w:pPr>
        <w:spacing w:after="160" w:line="259" w:lineRule="auto"/>
      </w:pPr>
    </w:p>
    <w:p w:rsidR="00DA5217" w:rsidRDefault="00DA5217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  <w:rPr>
          <w:noProof/>
          <w:lang w:eastAsia="ru-RU"/>
        </w:rPr>
      </w:pPr>
    </w:p>
    <w:p w:rsidR="00873B1D" w:rsidRDefault="00873B1D" w:rsidP="00AA1162">
      <w:pPr>
        <w:spacing w:after="160" w:line="259" w:lineRule="auto"/>
      </w:pPr>
    </w:p>
    <w:p w:rsidR="00873B1D" w:rsidRPr="00D43108" w:rsidRDefault="00D43108" w:rsidP="00D43108">
      <w:pPr>
        <w:spacing w:after="160" w:line="259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</w:t>
      </w:r>
      <w:r w:rsidR="00F61FF9">
        <w:rPr>
          <w:sz w:val="36"/>
          <w:szCs w:val="36"/>
        </w:rPr>
        <w:t>рограм</w:t>
      </w:r>
      <w:r>
        <w:rPr>
          <w:sz w:val="36"/>
          <w:szCs w:val="36"/>
        </w:rPr>
        <w:t xml:space="preserve">ма выполненная на </w:t>
      </w:r>
      <w:r>
        <w:rPr>
          <w:sz w:val="36"/>
          <w:szCs w:val="36"/>
          <w:lang w:val="en-US"/>
        </w:rPr>
        <w:t>Python</w:t>
      </w:r>
    </w:p>
    <w:p w:rsidR="00D43108" w:rsidRDefault="00D43108" w:rsidP="00873B1D">
      <w:pPr>
        <w:spacing w:after="160" w:line="259" w:lineRule="auto"/>
        <w:ind w:left="360"/>
        <w:rPr>
          <w:sz w:val="28"/>
        </w:rPr>
      </w:pPr>
    </w:p>
    <w:p w:rsidR="00873B1D" w:rsidRDefault="00D43108" w:rsidP="00873B1D">
      <w:pPr>
        <w:spacing w:after="160" w:line="259" w:lineRule="auto"/>
        <w:ind w:left="36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F5311CF" wp14:editId="69B8A007">
            <wp:extent cx="4432852" cy="6189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83" t="21127" r="77747" b="32775"/>
                    <a:stretch/>
                  </pic:blipFill>
                  <pic:spPr bwMode="auto">
                    <a:xfrm>
                      <a:off x="0" y="0"/>
                      <a:ext cx="4467113" cy="623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43108" w:rsidRDefault="00D43108" w:rsidP="00D4310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:rsidR="00D43108" w:rsidRPr="00D43108" w:rsidRDefault="00D43108" w:rsidP="00D4310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Я научился строить </w:t>
      </w:r>
      <w:r>
        <w:rPr>
          <w:rFonts w:ascii="Times New Roman" w:hAnsi="Times New Roman" w:cs="Times New Roman"/>
          <w:color w:val="000000"/>
          <w:sz w:val="24"/>
          <w:szCs w:val="24"/>
        </w:rPr>
        <w:t>блок-схемы алгоритмов и писать простые программы,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выполнил задание по варианту.</w:t>
      </w:r>
    </w:p>
    <w:p w:rsidR="00D43108" w:rsidRPr="00873B1D" w:rsidRDefault="00D43108" w:rsidP="00873B1D">
      <w:pPr>
        <w:spacing w:after="160" w:line="259" w:lineRule="auto"/>
        <w:ind w:left="360"/>
        <w:rPr>
          <w:sz w:val="28"/>
        </w:rPr>
      </w:pPr>
    </w:p>
    <w:sectPr w:rsidR="00D43108" w:rsidRPr="00873B1D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063" w:rsidRDefault="001C6063" w:rsidP="0093164B">
      <w:pPr>
        <w:spacing w:after="0" w:line="240" w:lineRule="auto"/>
      </w:pPr>
      <w:r>
        <w:separator/>
      </w:r>
    </w:p>
  </w:endnote>
  <w:endnote w:type="continuationSeparator" w:id="0">
    <w:p w:rsidR="001C6063" w:rsidRDefault="001C606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6A459B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F62363">
          <w:rPr>
            <w:noProof/>
          </w:rPr>
          <w:t>5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063" w:rsidRDefault="001C6063" w:rsidP="0093164B">
      <w:pPr>
        <w:spacing w:after="0" w:line="240" w:lineRule="auto"/>
      </w:pPr>
      <w:r>
        <w:separator/>
      </w:r>
    </w:p>
  </w:footnote>
  <w:footnote w:type="continuationSeparator" w:id="0">
    <w:p w:rsidR="001C6063" w:rsidRDefault="001C606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8DE1DB3"/>
    <w:multiLevelType w:val="hybridMultilevel"/>
    <w:tmpl w:val="E0FCB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200E0"/>
    <w:multiLevelType w:val="hybridMultilevel"/>
    <w:tmpl w:val="97C004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20283"/>
    <w:rsid w:val="001B6EA0"/>
    <w:rsid w:val="001C6063"/>
    <w:rsid w:val="001D1ACA"/>
    <w:rsid w:val="001E78F2"/>
    <w:rsid w:val="001F6BB3"/>
    <w:rsid w:val="002C35FA"/>
    <w:rsid w:val="00345303"/>
    <w:rsid w:val="0035797D"/>
    <w:rsid w:val="003C157A"/>
    <w:rsid w:val="00497AE0"/>
    <w:rsid w:val="004D4B31"/>
    <w:rsid w:val="00526F0B"/>
    <w:rsid w:val="005335E6"/>
    <w:rsid w:val="005956F3"/>
    <w:rsid w:val="005C00BE"/>
    <w:rsid w:val="0064263D"/>
    <w:rsid w:val="0066293E"/>
    <w:rsid w:val="0066766D"/>
    <w:rsid w:val="006A459B"/>
    <w:rsid w:val="006A620E"/>
    <w:rsid w:val="006F2388"/>
    <w:rsid w:val="00711035"/>
    <w:rsid w:val="00725ADF"/>
    <w:rsid w:val="007459CA"/>
    <w:rsid w:val="00777DDC"/>
    <w:rsid w:val="00782F23"/>
    <w:rsid w:val="007D5B7D"/>
    <w:rsid w:val="00840DEF"/>
    <w:rsid w:val="00842310"/>
    <w:rsid w:val="00873B1D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552BD"/>
    <w:rsid w:val="00BD4283"/>
    <w:rsid w:val="00C106D8"/>
    <w:rsid w:val="00C7103D"/>
    <w:rsid w:val="00D05B53"/>
    <w:rsid w:val="00D42C80"/>
    <w:rsid w:val="00D43108"/>
    <w:rsid w:val="00DA4038"/>
    <w:rsid w:val="00DA5217"/>
    <w:rsid w:val="00DE5D6A"/>
    <w:rsid w:val="00EA6762"/>
    <w:rsid w:val="00EB269F"/>
    <w:rsid w:val="00EF7640"/>
    <w:rsid w:val="00F179DC"/>
    <w:rsid w:val="00F526AE"/>
    <w:rsid w:val="00F61FF9"/>
    <w:rsid w:val="00F62363"/>
    <w:rsid w:val="00F65552"/>
    <w:rsid w:val="00F808BC"/>
    <w:rsid w:val="00F90AE6"/>
    <w:rsid w:val="00FB22FF"/>
    <w:rsid w:val="00FD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30" type="connector" idref="#_x0000_s1035"/>
        <o:r id="V:Rule31" type="connector" idref="#_x0000_s1045"/>
        <o:r id="V:Rule32" type="connector" idref="#_x0000_s1095"/>
        <o:r id="V:Rule33" type="connector" idref="#_x0000_s1070"/>
        <o:r id="V:Rule34" type="connector" idref="#_x0000_s1094"/>
        <o:r id="V:Rule35" type="connector" idref="#_x0000_s1071"/>
        <o:r id="V:Rule36" type="connector" idref="#_x0000_s1036"/>
        <o:r id="V:Rule37" type="connector" idref="#_x0000_s1040"/>
        <o:r id="V:Rule38" type="connector" idref="#_x0000_s1044"/>
        <o:r id="V:Rule39" type="connector" idref="#_x0000_s1052"/>
        <o:r id="V:Rule40" type="connector" idref="#_x0000_s1074"/>
        <o:r id="V:Rule41" type="connector" idref="#_x0000_s1050"/>
        <o:r id="V:Rule42" type="connector" idref="#_x0000_s1042"/>
        <o:r id="V:Rule43" type="connector" idref="#_x0000_s1075"/>
        <o:r id="V:Rule44" type="connector" idref="#_x0000_s1051"/>
        <o:r id="V:Rule45" type="connector" idref="#_x0000_s1084"/>
        <o:r id="V:Rule46" type="connector" idref="#_x0000_s1090"/>
        <o:r id="V:Rule47" type="connector" idref="#_x0000_s1039"/>
        <o:r id="V:Rule48" type="connector" idref="#_x0000_s1076"/>
        <o:r id="V:Rule49" type="connector" idref="#_x0000_s1092"/>
        <o:r id="V:Rule50" type="connector" idref="#_x0000_s1082"/>
        <o:r id="V:Rule51" type="connector" idref="#_x0000_s1037"/>
        <o:r id="V:Rule52" type="connector" idref="#_x0000_s1096"/>
        <o:r id="V:Rule53" type="connector" idref="#_x0000_s1093"/>
        <o:r id="V:Rule54" type="connector" idref="#_x0000_s1047"/>
        <o:r id="V:Rule55" type="connector" idref="#_x0000_s1038"/>
        <o:r id="V:Rule56" type="connector" idref="#_x0000_s1041"/>
        <o:r id="V:Rule57" type="connector" idref="#_x0000_s1046"/>
        <o:r id="V:Rule58" type="connector" idref="#_x0000_s1091"/>
      </o:rules>
    </o:shapelayout>
  </w:shapeDefaults>
  <w:decimalSymbol w:val=","/>
  <w:listSeparator w:val=";"/>
  <w15:docId w15:val="{1A67F778-2191-40E1-8131-0A2CF3DF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CCEA6-54E1-40CC-ABD6-5BEBBF52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Egor</cp:lastModifiedBy>
  <cp:revision>2</cp:revision>
  <dcterms:created xsi:type="dcterms:W3CDTF">2023-02-17T15:50:00Z</dcterms:created>
  <dcterms:modified xsi:type="dcterms:W3CDTF">2023-02-17T15:50:00Z</dcterms:modified>
</cp:coreProperties>
</file>